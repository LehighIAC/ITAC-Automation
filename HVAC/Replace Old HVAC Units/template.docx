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B31C80" w:rsidRPr="00DA2E9B" w14:paraId="7B4A0859" w14:textId="77777777">
        <w:trPr>
          <w:trHeight w:val="432"/>
          <w:jc w:val="center"/>
        </w:trPr>
        <w:tc>
          <w:tcPr>
            <w:tcW w:w="3561" w:type="dxa"/>
          </w:tcPr>
          <w:p w14:paraId="5B875D14" w14:textId="0ABE3718" w:rsidR="00B31C80" w:rsidRPr="00B31C80" w:rsidRDefault="00B31C80" w:rsidP="00954ACF">
            <w:pPr>
              <w:spacing w:before="60" w:after="60"/>
              <w:rPr>
                <w:sz w:val="24"/>
                <w:szCs w:val="24"/>
              </w:rPr>
            </w:pPr>
            <w:r>
              <w:rPr>
                <w:sz w:val="24"/>
                <w:szCs w:val="24"/>
              </w:rPr>
              <w:t>Recommendation Type</w:t>
            </w:r>
          </w:p>
        </w:tc>
        <w:tc>
          <w:tcPr>
            <w:tcW w:w="1980" w:type="dxa"/>
          </w:tcPr>
          <w:p w14:paraId="730AAADE" w14:textId="6BD2E83D" w:rsidR="00B31C80" w:rsidRPr="00B31C80" w:rsidRDefault="00B31C80" w:rsidP="00954ACF">
            <w:pPr>
              <w:pBdr>
                <w:top w:val="nil"/>
                <w:left w:val="nil"/>
                <w:bottom w:val="nil"/>
                <w:right w:val="nil"/>
                <w:between w:val="nil"/>
              </w:pBdr>
              <w:tabs>
                <w:tab w:val="center" w:pos="4320"/>
                <w:tab w:val="right" w:pos="8640"/>
              </w:tabs>
              <w:spacing w:before="60" w:after="60"/>
              <w:rPr>
                <w:sz w:val="24"/>
                <w:szCs w:val="24"/>
              </w:rPr>
            </w:pPr>
            <w:r>
              <w:rPr>
                <w:sz w:val="24"/>
                <w:szCs w:val="24"/>
              </w:rPr>
              <w:t>HVAC</w:t>
            </w:r>
          </w:p>
        </w:tc>
      </w:tr>
      <w:tr w:rsidR="00DA63EF" w:rsidRPr="00DA2E9B" w14:paraId="3F89A409" w14:textId="77777777">
        <w:trPr>
          <w:trHeight w:val="432"/>
          <w:jc w:val="center"/>
        </w:trPr>
        <w:tc>
          <w:tcPr>
            <w:tcW w:w="3561" w:type="dxa"/>
          </w:tcPr>
          <w:p w14:paraId="33467474" w14:textId="77777777" w:rsidR="00DA63EF" w:rsidRPr="00DA2E9B" w:rsidRDefault="00000000" w:rsidP="00954ACF">
            <w:pPr>
              <w:spacing w:before="60" w:after="60"/>
              <w:rPr>
                <w:sz w:val="24"/>
                <w:szCs w:val="24"/>
              </w:rPr>
            </w:pPr>
            <w:r w:rsidRPr="00DA2E9B">
              <w:rPr>
                <w:sz w:val="24"/>
                <w:szCs w:val="24"/>
              </w:rPr>
              <w:t>Annual Cost Savings</w:t>
            </w:r>
          </w:p>
        </w:tc>
        <w:tc>
          <w:tcPr>
            <w:tcW w:w="1980" w:type="dxa"/>
          </w:tcPr>
          <w:p w14:paraId="30EE42E9" w14:textId="13D3D6C8" w:rsidR="00DA63EF" w:rsidRPr="00DA2E9B" w:rsidRDefault="00892A3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954ACF">
            <w:pPr>
              <w:spacing w:before="60" w:after="60"/>
              <w:rPr>
                <w:sz w:val="24"/>
                <w:szCs w:val="24"/>
              </w:rPr>
            </w:pPr>
            <w:r w:rsidRPr="00DA2E9B">
              <w:rPr>
                <w:sz w:val="24"/>
                <w:szCs w:val="24"/>
              </w:rPr>
              <w:t>Implementation Cost</w:t>
            </w:r>
          </w:p>
        </w:tc>
        <w:tc>
          <w:tcPr>
            <w:tcW w:w="1980" w:type="dxa"/>
          </w:tcPr>
          <w:p w14:paraId="6608A4D4" w14:textId="7420CBE7" w:rsidR="00DA63EF" w:rsidRPr="00DA2E9B" w:rsidRDefault="00892A30" w:rsidP="00954ACF">
            <w:pPr>
              <w:spacing w:before="60" w:after="60"/>
              <w:rPr>
                <w:sz w:val="24"/>
                <w:szCs w:val="24"/>
              </w:rPr>
            </w:pPr>
            <w:r w:rsidRPr="00DA2E9B">
              <w:rPr>
                <w:sz w:val="24"/>
                <w:szCs w:val="24"/>
              </w:rPr>
              <w:t>${</w:t>
            </w:r>
            <w:r w:rsidR="00B930A0">
              <w:rPr>
                <w:sz w:val="24"/>
                <w:szCs w:val="24"/>
              </w:rPr>
              <w:t>M</w:t>
            </w: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954ACF">
            <w:pPr>
              <w:spacing w:before="60" w:after="60"/>
              <w:rPr>
                <w:sz w:val="24"/>
                <w:szCs w:val="24"/>
              </w:rPr>
            </w:pPr>
            <w:r w:rsidRPr="00DA2E9B">
              <w:rPr>
                <w:sz w:val="24"/>
                <w:szCs w:val="24"/>
              </w:rPr>
              <w:t>Payback Period</w:t>
            </w:r>
          </w:p>
        </w:tc>
        <w:tc>
          <w:tcPr>
            <w:tcW w:w="1980" w:type="dxa"/>
          </w:tcPr>
          <w:p w14:paraId="770A1BFA" w14:textId="293B53C2" w:rsidR="00DA63EF" w:rsidRPr="00DA2E9B" w:rsidRDefault="00892A30" w:rsidP="00954ACF">
            <w:pPr>
              <w:spacing w:before="60" w:after="60"/>
              <w:rPr>
                <w:sz w:val="24"/>
                <w:szCs w:val="24"/>
              </w:rPr>
            </w:pPr>
            <w:r w:rsidRPr="00DA2E9B">
              <w:rPr>
                <w:sz w:val="24"/>
                <w:szCs w:val="24"/>
              </w:rPr>
              <w:t>${</w:t>
            </w:r>
            <w:r w:rsidR="00B930A0">
              <w:rPr>
                <w:sz w:val="24"/>
                <w:szCs w:val="24"/>
              </w:rPr>
              <w:t>M</w:t>
            </w: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954ACF">
            <w:pPr>
              <w:spacing w:before="60" w:after="60"/>
              <w:rPr>
                <w:sz w:val="24"/>
                <w:szCs w:val="24"/>
              </w:rPr>
            </w:pPr>
            <w:r w:rsidRPr="00DA2E9B">
              <w:rPr>
                <w:sz w:val="24"/>
                <w:szCs w:val="24"/>
              </w:rPr>
              <w:t>Annual Electricity Savings</w:t>
            </w:r>
          </w:p>
        </w:tc>
        <w:tc>
          <w:tcPr>
            <w:tcW w:w="1980" w:type="dxa"/>
          </w:tcPr>
          <w:p w14:paraId="36493BF1" w14:textId="08C060FE" w:rsidR="00DA63EF" w:rsidRPr="00DA2E9B" w:rsidRDefault="00892A30" w:rsidP="00954ACF">
            <w:pPr>
              <w:spacing w:before="60" w:after="60"/>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954ACF">
            <w:pPr>
              <w:spacing w:before="60" w:after="60"/>
              <w:rPr>
                <w:sz w:val="24"/>
                <w:szCs w:val="24"/>
              </w:rPr>
            </w:pPr>
            <w:r w:rsidRPr="00DA2E9B">
              <w:rPr>
                <w:sz w:val="24"/>
                <w:szCs w:val="24"/>
              </w:rPr>
              <w:t>Annual Demand Savings</w:t>
            </w:r>
          </w:p>
        </w:tc>
        <w:tc>
          <w:tcPr>
            <w:tcW w:w="1980" w:type="dxa"/>
          </w:tcPr>
          <w:p w14:paraId="5D8208DC" w14:textId="1B935C29" w:rsidR="00DA63EF" w:rsidRPr="00DA2E9B" w:rsidRDefault="00892A3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954ACF">
            <w:pPr>
              <w:spacing w:before="60" w:after="60"/>
              <w:rPr>
                <w:sz w:val="24"/>
                <w:szCs w:val="24"/>
              </w:rPr>
            </w:pPr>
            <w:r w:rsidRPr="00DA2E9B">
              <w:rPr>
                <w:sz w:val="24"/>
                <w:szCs w:val="24"/>
              </w:rPr>
              <w:t>ARC Number</w:t>
            </w:r>
          </w:p>
        </w:tc>
        <w:tc>
          <w:tcPr>
            <w:tcW w:w="1980" w:type="dxa"/>
          </w:tcPr>
          <w:p w14:paraId="7ADBFC2C" w14:textId="77777777" w:rsidR="00DA63EF" w:rsidRPr="00DA2E9B" w:rsidRDefault="0000000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(EER</w:t>
      </w:r>
      <w:r>
        <w:rPr>
          <w:vertAlign w:val="subscript"/>
        </w:rPr>
        <w:t>c</w:t>
      </w:r>
      <w:r>
        <w:t>) of the system.</w:t>
      </w:r>
    </w:p>
    <w:p w14:paraId="6D7EBAFA" w14:textId="77777777" w:rsidR="00DA63EF" w:rsidRDefault="00000000">
      <w:pPr>
        <w:spacing w:line="360" w:lineRule="auto"/>
        <w:jc w:val="both"/>
        <w:rPr>
          <w:vertAlign w:val="subscript"/>
        </w:rPr>
      </w:pPr>
      <w:r>
        <w:tab/>
        <w:t>EER</w:t>
      </w:r>
      <w:r>
        <w:rPr>
          <w:vertAlign w:val="subscript"/>
        </w:rPr>
        <w:t>c</w:t>
      </w:r>
      <w:r>
        <w:tab/>
        <w:t>= (Base EER</w:t>
      </w:r>
      <w:r>
        <w:rPr>
          <w:vertAlign w:val="subscript"/>
        </w:rPr>
        <w:t>b</w:t>
      </w:r>
      <w:r>
        <w:t>) × (1 – M)</w:t>
      </w:r>
      <w:r>
        <w:rPr>
          <w:vertAlign w:val="superscript"/>
        </w:rPr>
        <w:t>age</w:t>
      </w:r>
      <w:r>
        <w:rPr>
          <w:vertAlign w:val="subscript"/>
        </w:rPr>
        <w:t>,</w:t>
      </w:r>
    </w:p>
    <w:p w14:paraId="31D7F278" w14:textId="7052343E" w:rsidR="00DA63EF" w:rsidRDefault="00CA151F">
      <w:pPr>
        <w:spacing w:line="360" w:lineRule="auto"/>
        <w:jc w:val="both"/>
      </w:pPr>
      <w:r>
        <w:t>where,</w:t>
      </w:r>
    </w:p>
    <w:p w14:paraId="447DC3EE" w14:textId="5556E1D3" w:rsidR="00DA63EF" w:rsidRDefault="001269E7" w:rsidP="001269E7">
      <w:pPr>
        <w:spacing w:line="360" w:lineRule="auto"/>
        <w:jc w:val="both"/>
      </w:pPr>
      <w:r>
        <w:tab/>
        <w:t>EER</w:t>
      </w:r>
      <w:r>
        <w:rPr>
          <w:vertAlign w:val="subscript"/>
        </w:rPr>
        <w:t>b</w:t>
      </w:r>
      <w:r>
        <w:tab/>
        <w:t>= EER when the HVAC system is new, see table below</w:t>
      </w:r>
    </w:p>
    <w:p w14:paraId="03194820" w14:textId="7BA85B80" w:rsidR="00EA5E6A" w:rsidRDefault="001269E7" w:rsidP="00EA5E6A">
      <w:pPr>
        <w:spacing w:line="360" w:lineRule="auto"/>
        <w:jc w:val="both"/>
      </w:pPr>
      <w:r>
        <w:tab/>
      </w:r>
      <w:r w:rsidR="006A0E87">
        <w:t>&lt;mfalse&gt;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(Seldom or Never Maintained, M = 0.03)&lt;/mfalse&gt;</w:t>
      </w:r>
      <w:r>
        <w:t>&lt;</w:t>
      </w:r>
      <w:r w:rsidR="009F6E7F">
        <w:t>mtrue&gt;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(Seldom or Never Maintained, M = 0.03)</w:t>
      </w:r>
      <w:r>
        <w:rPr>
          <w:u w:val="single"/>
        </w:rPr>
        <w:t>&lt;/mtrue&gt;</w:t>
      </w:r>
    </w:p>
    <w:p w14:paraId="62C56127" w14:textId="0485FE41" w:rsidR="00DA63EF" w:rsidRDefault="00000000" w:rsidP="001269E7">
      <w:pPr>
        <w:spacing w:line="360" w:lineRule="auto"/>
        <w:jc w:val="both"/>
      </w:pPr>
      <w:r>
        <w:tab/>
        <w:t>Age</w:t>
      </w:r>
      <w:r>
        <w:tab/>
        <w:t>= Age of HVAC system under consideration (in years)</w:t>
      </w:r>
      <w:r w:rsidR="00452C30">
        <w:t>:</w:t>
      </w:r>
      <w:r>
        <w:t xml:space="preserve">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(Btu/hr)</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Btu/hr</w:t>
      </w:r>
    </w:p>
    <w:p w14:paraId="69BD393C" w14:textId="59F48F29" w:rsidR="00DA63EF" w:rsidRDefault="00DD61BA" w:rsidP="00DD61BA">
      <w:pPr>
        <w:spacing w:line="360" w:lineRule="auto"/>
        <w:jc w:val="both"/>
      </w:pPr>
      <w:r>
        <w:tab/>
        <w:t>CED</w:t>
      </w:r>
      <w:r>
        <w:tab/>
        <w:t xml:space="preserve">= Current Electrical Demand = </w:t>
      </w:r>
      <w:r w:rsidR="00EB45FE">
        <w:t>∑ (</w:t>
      </w:r>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7DFDAC5E" w:rsidR="00DA63EF" w:rsidRDefault="00DD61BA" w:rsidP="00DD61BA">
      <w:pPr>
        <w:spacing w:line="360" w:lineRule="auto"/>
        <w:jc w:val="both"/>
      </w:pPr>
      <w:r>
        <w:tab/>
        <w:t>PED</w:t>
      </w:r>
      <w:r>
        <w:tab/>
        <w:t xml:space="preserve">= Proposed Electrical Demand = </w:t>
      </w:r>
      <w:r w:rsidR="00EB45FE">
        <w:t>∑ (</w:t>
      </w:r>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r>
        <w:t>w</w:t>
      </w:r>
      <w:r w:rsidR="000E317C">
        <w:t>here</w:t>
      </w:r>
      <w:r>
        <w:t>,</w:t>
      </w:r>
    </w:p>
    <w:p w14:paraId="0AC764DF" w14:textId="41BACA69" w:rsidR="000E317C" w:rsidRDefault="000E317C">
      <w:pPr>
        <w:spacing w:line="360" w:lineRule="auto"/>
        <w:jc w:val="both"/>
      </w:pPr>
      <w:r>
        <w:tab/>
        <w:t>CC</w:t>
      </w:r>
      <w:r>
        <w:tab/>
        <w:t>= Cooling capacity</w:t>
      </w:r>
      <w:r w:rsidR="00452C30">
        <w:t>:</w:t>
      </w:r>
      <w:r>
        <w:t xml:space="preserve"> see existing HVAC equipment table</w:t>
      </w:r>
    </w:p>
    <w:p w14:paraId="26F73D45" w14:textId="68473534" w:rsidR="000E317C" w:rsidRDefault="000E317C" w:rsidP="00DD61BA">
      <w:pPr>
        <w:spacing w:line="360" w:lineRule="auto"/>
        <w:jc w:val="both"/>
      </w:pPr>
      <w:r>
        <w:lastRenderedPageBreak/>
        <w:tab/>
        <w:t>C</w:t>
      </w:r>
      <w:r>
        <w:rPr>
          <w:vertAlign w:val="subscript"/>
        </w:rPr>
        <w:t>1</w:t>
      </w:r>
      <w:r>
        <w:tab/>
        <w:t>= Conversion factor</w:t>
      </w:r>
      <w:r w:rsidR="00452C30">
        <w:t>:</w:t>
      </w:r>
      <w:r>
        <w:t xml:space="preserve"> 0.001 kW/W</w:t>
      </w:r>
    </w:p>
    <w:p w14:paraId="396C154B" w14:textId="215EDA10" w:rsidR="000E317C" w:rsidRDefault="000E317C" w:rsidP="00DD61BA">
      <w:pPr>
        <w:spacing w:line="360" w:lineRule="auto"/>
        <w:jc w:val="both"/>
      </w:pPr>
      <w:r>
        <w:tab/>
        <w:t>LF</w:t>
      </w:r>
      <w:r>
        <w:tab/>
        <w:t>= Load factor</w:t>
      </w:r>
      <w:r w:rsidR="00452C30">
        <w:t>:</w:t>
      </w:r>
      <w:r>
        <w:t xml:space="preserve"> </w:t>
      </w:r>
      <w:r w:rsidR="005B0FDD">
        <w:t>${LF}</w:t>
      </w:r>
      <w:r w:rsidR="00C1655F">
        <w:t>%</w:t>
      </w:r>
      <w:r>
        <w:t>.</w:t>
      </w:r>
    </w:p>
    <w:p w14:paraId="61BA9811" w14:textId="12693565"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/h/W)</w:t>
      </w:r>
      <w:r w:rsidR="00452C30">
        <w:t>:</w:t>
      </w:r>
      <w:r>
        <w:t xml:space="preserve"> </w:t>
      </w:r>
      <w:r w:rsidR="000E317C">
        <w:t>see existing HVAC equipment table</w:t>
      </w:r>
    </w:p>
    <w:p w14:paraId="64FCAA3C" w14:textId="44A67C27"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w:t>
      </w:r>
      <w:r w:rsidR="00452C30">
        <w:t>:</w:t>
      </w:r>
      <w:r>
        <w:t xml:space="preserve"> see existing HVAC equipment table</w:t>
      </w:r>
    </w:p>
    <w:p w14:paraId="37197277" w14:textId="26F522FC" w:rsidR="00EB45FE" w:rsidRDefault="00EB45FE" w:rsidP="00DD61BA">
      <w:pPr>
        <w:spacing w:line="360" w:lineRule="auto"/>
        <w:jc w:val="both"/>
      </w:pPr>
      <w:r>
        <w:tab/>
        <w:t xml:space="preserve">CED </w:t>
      </w:r>
      <w:r>
        <w:tab/>
        <w:t xml:space="preserve">= </w:t>
      </w:r>
      <w:r w:rsidR="00ED23EC">
        <w:t>∑ (</w:t>
      </w:r>
      <w:r w:rsidR="00ED23EC" w:rsidRPr="000E317C">
        <w:t>CC × C</w:t>
      </w:r>
      <w:r w:rsidR="00ED23EC" w:rsidRPr="000E317C">
        <w:rPr>
          <w:vertAlign w:val="subscript"/>
        </w:rPr>
        <w:t>1</w:t>
      </w:r>
      <w:r w:rsidR="00ED23EC" w:rsidRPr="000E317C">
        <w:t xml:space="preserve"> × LF / EER</w:t>
      </w:r>
      <w:r w:rsidR="00ED23EC" w:rsidRPr="000E317C">
        <w:rPr>
          <w:vertAlign w:val="subscript"/>
        </w:rPr>
        <w:t>C</w:t>
      </w:r>
      <w:r w:rsidR="00ED23EC" w:rsidRPr="00C1655F">
        <w:t>)</w:t>
      </w:r>
    </w:p>
    <w:p w14:paraId="6DD8CC0A" w14:textId="19381915" w:rsidR="00EB45FE" w:rsidRDefault="00EB45FE" w:rsidP="00DD61BA">
      <w:pPr>
        <w:spacing w:line="360" w:lineRule="auto"/>
        <w:jc w:val="both"/>
      </w:pPr>
      <w:r>
        <w:tab/>
      </w:r>
      <w:r>
        <w:tab/>
        <w:t>= ${CED}</w:t>
      </w:r>
    </w:p>
    <w:p w14:paraId="2AEAB811" w14:textId="47751C01" w:rsidR="00EB45FE" w:rsidRDefault="00EB45FE" w:rsidP="00DD61BA">
      <w:pPr>
        <w:spacing w:line="360" w:lineRule="auto"/>
        <w:jc w:val="both"/>
      </w:pPr>
      <w:r>
        <w:tab/>
        <w:t>PED</w:t>
      </w:r>
      <w:r>
        <w:tab/>
        <w:t xml:space="preserve">= </w:t>
      </w:r>
      <w:r w:rsidR="00ED23EC">
        <w:t>∑ (</w:t>
      </w:r>
      <w:r w:rsidR="00ED23EC" w:rsidRPr="000E317C">
        <w:t>CC × C</w:t>
      </w:r>
      <w:r w:rsidR="00ED23EC" w:rsidRPr="000E317C">
        <w:rPr>
          <w:vertAlign w:val="subscript"/>
        </w:rPr>
        <w:t>1</w:t>
      </w:r>
      <w:r w:rsidR="00ED23EC" w:rsidRPr="000E317C">
        <w:t xml:space="preserve"> × LF / EER</w:t>
      </w:r>
      <w:r w:rsidR="00ED23EC">
        <w:rPr>
          <w:vertAlign w:val="subscript"/>
        </w:rPr>
        <w:t>P</w:t>
      </w:r>
      <w:r w:rsidR="00ED23EC" w:rsidRPr="00C1655F">
        <w:t>)</w:t>
      </w:r>
    </w:p>
    <w:p w14:paraId="0DD243FA" w14:textId="17D1DFA4" w:rsidR="00EB45FE" w:rsidRDefault="00EB45FE" w:rsidP="00DD61BA">
      <w:pPr>
        <w:spacing w:line="360" w:lineRule="auto"/>
        <w:jc w:val="both"/>
      </w:pPr>
      <w:r>
        <w:tab/>
      </w:r>
      <w:r>
        <w:tab/>
        <w:t>= ${PED}</w:t>
      </w:r>
    </w:p>
    <w:p w14:paraId="32EC03CE" w14:textId="52547C48" w:rsidR="000E317C" w:rsidRPr="00892A30" w:rsidRDefault="000E317C" w:rsidP="00B60FB1">
      <w:pPr>
        <w:pBdr>
          <w:top w:val="nil"/>
          <w:left w:val="nil"/>
          <w:bottom w:val="nil"/>
          <w:right w:val="nil"/>
          <w:between w:val="nil"/>
        </w:pBdr>
        <w:spacing w:line="360" w:lineRule="auto"/>
        <w:ind w:left="1440" w:hanging="720"/>
        <w:jc w:val="both"/>
        <w:rPr>
          <w:color w:val="000000"/>
        </w:rPr>
      </w:pPr>
      <w:r>
        <w:t>OH</w:t>
      </w:r>
      <w:r>
        <w:tab/>
        <w:t xml:space="preserve">= Operating hours: </w:t>
      </w:r>
      <w:r w:rsidR="00892A30">
        <w:t>${OH}</w:t>
      </w:r>
      <w:r w:rsidR="00892A30" w:rsidRPr="0027079E">
        <w:rPr>
          <w:color w:val="000000"/>
        </w:rPr>
        <w:t xml:space="preserve"> hr</w:t>
      </w:r>
      <w:r w:rsidR="00892A30">
        <w:rPr>
          <w:color w:val="000000"/>
        </w:rPr>
        <w:t>s</w:t>
      </w:r>
      <w:r w:rsidR="00892A30" w:rsidRPr="0027079E">
        <w:rPr>
          <w:color w:val="000000"/>
        </w:rPr>
        <w:t>/yr</w:t>
      </w:r>
      <w:r w:rsidR="00892A30">
        <w:rPr>
          <w:color w:val="000000"/>
        </w:rPr>
        <w:t xml:space="preserve"> (${HR} hrs</w:t>
      </w:r>
      <w:r w:rsidR="001A364C">
        <w:rPr>
          <w:color w:val="000000"/>
        </w:rPr>
        <w:t>/</w:t>
      </w:r>
      <w:r w:rsidR="00892A30">
        <w:rPr>
          <w:color w:val="000000"/>
        </w:rPr>
        <w:t>day, ${DY} days</w:t>
      </w:r>
      <w:r w:rsidR="001A364C">
        <w:rPr>
          <w:color w:val="000000"/>
        </w:rPr>
        <w:t>/</w:t>
      </w:r>
      <w:r w:rsidR="00892A30">
        <w:rPr>
          <w:color w:val="000000"/>
        </w:rPr>
        <w:t>wk, ${WK</w:t>
      </w:r>
      <w:r w:rsidR="001A364C">
        <w:rPr>
          <w:color w:val="000000"/>
        </w:rPr>
        <w:t>}</w:t>
      </w:r>
      <w:r w:rsidR="00B60FB1">
        <w:rPr>
          <w:color w:val="000000"/>
        </w:rPr>
        <w:t xml:space="preserve"> </w:t>
      </w:r>
      <w:r w:rsidR="00892A30">
        <w:rPr>
          <w:color w:val="000000"/>
        </w:rPr>
        <w:t>wks</w:t>
      </w:r>
      <w:r w:rsidR="001A364C">
        <w:rPr>
          <w:color w:val="000000"/>
        </w:rPr>
        <w:t>/y</w:t>
      </w:r>
      <w:r w:rsidR="00892A30">
        <w:rPr>
          <w:color w:val="000000"/>
        </w:rPr>
        <w:t>r)</w:t>
      </w:r>
    </w:p>
    <w:p w14:paraId="669C4B9F" w14:textId="4618F8DF" w:rsidR="000E317C" w:rsidRDefault="000E317C" w:rsidP="00B60FB1">
      <w:pPr>
        <w:spacing w:line="360" w:lineRule="auto"/>
        <w:ind w:left="1440" w:hanging="720"/>
        <w:jc w:val="both"/>
      </w:pPr>
      <w:r>
        <w:t>CF</w:t>
      </w:r>
      <w:r>
        <w:tab/>
        <w:t>= Coincidence factor</w:t>
      </w:r>
      <w:r w:rsidR="005249E2">
        <w:t xml:space="preserve">: </w:t>
      </w:r>
      <w:r>
        <w:t>probability that the equipment contributes to the peak</w:t>
      </w:r>
      <w:r w:rsidR="00B60FB1">
        <w:t xml:space="preserve"> </w:t>
      </w:r>
      <w:r>
        <w:t>demand</w:t>
      </w:r>
      <w:r w:rsidR="00B60FB1">
        <w:t>:</w:t>
      </w:r>
      <w:r>
        <w:t xml:space="preserve"> </w:t>
      </w:r>
      <w:r w:rsidR="005B0FDD">
        <w:t>${CF}</w:t>
      </w:r>
      <w:r>
        <w:t>%</w:t>
      </w:r>
    </w:p>
    <w:p w14:paraId="471C7830" w14:textId="605B73DF" w:rsidR="008C7E0B" w:rsidRDefault="008C7E0B" w:rsidP="000E317C">
      <w:pPr>
        <w:spacing w:line="360" w:lineRule="auto"/>
        <w:jc w:val="both"/>
      </w:pPr>
      <w:r>
        <w:tab/>
        <w:t>C</w:t>
      </w:r>
      <w:r w:rsidRPr="008C7E0B">
        <w:rPr>
          <w:vertAlign w:val="subscript"/>
        </w:rPr>
        <w:t>2</w:t>
      </w:r>
      <w:r>
        <w:rPr>
          <w:vertAlign w:val="subscript"/>
        </w:rPr>
        <w:tab/>
      </w:r>
      <w:r>
        <w:t>= Conversion factor</w:t>
      </w:r>
      <w:r w:rsidR="005249E2">
        <w:t>:</w:t>
      </w:r>
      <w:r>
        <w:t xml:space="preserve">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D7F2F6B" w14:textId="4705DD1D" w:rsidR="004767D5" w:rsidRDefault="004767D5" w:rsidP="000E317C">
      <w:pPr>
        <w:spacing w:line="360" w:lineRule="auto"/>
        <w:jc w:val="both"/>
      </w:pPr>
      <w:r>
        <w:tab/>
      </w:r>
      <w:r>
        <w:tab/>
        <w:t>= (${CED}</w:t>
      </w:r>
      <w:r w:rsidR="007324B0">
        <w:t xml:space="preserve"> kW</w:t>
      </w:r>
      <w:r>
        <w:t xml:space="preserve"> - ${PED}</w:t>
      </w:r>
      <w:r w:rsidR="007324B0">
        <w:t xml:space="preserve"> kW</w:t>
      </w:r>
      <w:r>
        <w:t>) × ${OH} hrs/yr</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hr</w:t>
      </w:r>
      <w:r w:rsidR="00ED1BF7">
        <w:t>s</w:t>
      </w:r>
      <w:r>
        <w:t>/yr</w:t>
      </w:r>
    </w:p>
    <w:p w14:paraId="4E68AA61" w14:textId="09D3D395" w:rsidR="00DA63EF" w:rsidRDefault="000E317C" w:rsidP="00DD61BA">
      <w:pPr>
        <w:spacing w:line="360" w:lineRule="auto"/>
        <w:jc w:val="both"/>
      </w:pPr>
      <w:r>
        <w:tab/>
      </w:r>
      <w:r>
        <w:tab/>
        <w:t xml:space="preserve">= </w:t>
      </w:r>
      <w:r w:rsidR="005B0FDD">
        <w:t>${ES}</w:t>
      </w:r>
      <w:r>
        <w:t xml:space="preserve"> kWh/yr</w:t>
      </w:r>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0EFC34A9" w14:textId="7CCDD050" w:rsidR="004767D5" w:rsidRDefault="00000000" w:rsidP="00DD61BA">
      <w:pPr>
        <w:spacing w:line="360" w:lineRule="auto"/>
        <w:jc w:val="both"/>
      </w:pPr>
      <w:r>
        <w:tab/>
      </w:r>
      <w:r w:rsidR="00DD61BA">
        <w:tab/>
      </w:r>
      <w:r w:rsidR="004767D5">
        <w:t>= (${CED}</w:t>
      </w:r>
      <w:r w:rsidR="007324B0">
        <w:t xml:space="preserve"> kW</w:t>
      </w:r>
      <w:r w:rsidR="004767D5">
        <w:t xml:space="preserve"> - ${PED}</w:t>
      </w:r>
      <w:r w:rsidR="007324B0">
        <w:t xml:space="preserve"> kW</w:t>
      </w:r>
      <w:r w:rsidR="004767D5">
        <w:t>) × CF × C</w:t>
      </w:r>
      <w:r w:rsidR="004767D5" w:rsidRPr="008C7E0B">
        <w:rPr>
          <w:vertAlign w:val="subscript"/>
        </w:rPr>
        <w:t>2</w:t>
      </w:r>
    </w:p>
    <w:p w14:paraId="5CE24E45" w14:textId="6EDC2820" w:rsidR="00DA63EF" w:rsidRDefault="00000000" w:rsidP="004767D5">
      <w:pPr>
        <w:spacing w:line="360" w:lineRule="auto"/>
        <w:ind w:left="720" w:firstLine="720"/>
        <w:jc w:val="both"/>
      </w:pPr>
      <w:r>
        <w:t xml:space="preserve">= </w:t>
      </w:r>
      <w:r w:rsidR="005B0FDD">
        <w:t>${PR} kW</w:t>
      </w:r>
      <w:r>
        <w:rPr>
          <w:sz w:val="32"/>
          <w:szCs w:val="32"/>
        </w:rPr>
        <w:t xml:space="preserve"> </w:t>
      </w:r>
      <w:r>
        <w:t xml:space="preserve">× </w:t>
      </w:r>
      <w:r w:rsidR="005B0FDD">
        <w:t>${CF}</w:t>
      </w:r>
      <w:r>
        <w:t>%</w:t>
      </w:r>
      <w:r w:rsidR="005B0FDD">
        <w:t>/mo</w:t>
      </w:r>
      <w:r>
        <w:t xml:space="preserve"> × </w:t>
      </w:r>
      <w:r w:rsidR="005B0FDD">
        <w:t>${CS} mo</w:t>
      </w:r>
      <w:r w:rsidR="00ED1BF7">
        <w:t>s</w:t>
      </w:r>
      <w:r w:rsidR="005B0FDD">
        <w:t>/yr</w:t>
      </w:r>
    </w:p>
    <w:p w14:paraId="70E1901E" w14:textId="2B1F8F0E" w:rsidR="00DA63EF" w:rsidRDefault="00000000" w:rsidP="00DD61BA">
      <w:pPr>
        <w:spacing w:line="360" w:lineRule="auto"/>
        <w:jc w:val="both"/>
      </w:pPr>
      <w:r>
        <w:tab/>
      </w:r>
      <w:r w:rsidR="00DD61BA">
        <w:tab/>
      </w:r>
      <w:r>
        <w:t xml:space="preserve">= </w:t>
      </w:r>
      <w:r w:rsidR="005B0FDD">
        <w:t>${DS}</w:t>
      </w:r>
      <w:r>
        <w:t xml:space="preserve"> kW/yr</w:t>
      </w:r>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r>
        <w:rPr>
          <w:color w:val="000000"/>
        </w:rPr>
        <w:t>where,</w:t>
      </w:r>
    </w:p>
    <w:p w14:paraId="6413859E" w14:textId="7612975C"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w:t>
      </w:r>
      <w:r w:rsidR="00C87AE3">
        <w:rPr>
          <w:color w:val="000000"/>
        </w:rPr>
        <w:t>:</w:t>
      </w:r>
      <w:r>
        <w:rPr>
          <w:color w:val="000000"/>
        </w:rPr>
        <w:t xml:space="preserve"> </w:t>
      </w:r>
      <w:r>
        <w:t>$</w:t>
      </w:r>
      <w:r w:rsidR="005B0FDD">
        <w:t>{EC}</w:t>
      </w:r>
      <w:r>
        <w:rPr>
          <w:color w:val="000000"/>
        </w:rPr>
        <w:t>/kWh</w:t>
      </w:r>
    </w:p>
    <w:p w14:paraId="5BF9DF5B" w14:textId="06111122"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Demand cost</w:t>
      </w:r>
      <w:r w:rsidR="00C87AE3">
        <w:rPr>
          <w:color w:val="000000"/>
        </w:rPr>
        <w:t>:</w:t>
      </w:r>
      <w:r>
        <w:rPr>
          <w:color w:val="000000"/>
        </w:rPr>
        <w:t xml:space="preserve">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kWh/yr</w:t>
      </w:r>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/yr</w:t>
      </w:r>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kW/yr</w:t>
      </w:r>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lastRenderedPageBreak/>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26546CAC" w14:textId="61619A70" w:rsidR="00033B8F" w:rsidRDefault="00000000" w:rsidP="00033B8F">
      <w:pPr>
        <w:spacing w:line="360" w:lineRule="auto"/>
        <w:jc w:val="both"/>
        <w:rPr>
          <w:rFonts w:eastAsia="Times New Roman"/>
          <w:color w:val="000000"/>
        </w:rPr>
      </w:pPr>
      <w:r>
        <w:rPr>
          <w:color w:val="000000"/>
        </w:rPr>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r w:rsidR="00033B8F">
        <w:rPr>
          <w:rFonts w:eastAsia="Times New Roman"/>
          <w:color w:val="000000"/>
        </w:rPr>
        <w:t>&lt;REBATE&gt;</w:t>
      </w:r>
    </w:p>
    <w:p w14:paraId="0FD9B836" w14:textId="77777777" w:rsidR="00033B8F" w:rsidRPr="00F30C5F" w:rsidRDefault="00033B8F" w:rsidP="00033B8F">
      <w:pPr>
        <w:spacing w:line="360" w:lineRule="auto"/>
        <w:jc w:val="both"/>
        <w:rPr>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2E7CAC29" w14:textId="77777777" w:rsidR="00033B8F"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7FE571B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kWh/yr</w:t>
      </w:r>
    </w:p>
    <w:p w14:paraId="20495F7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39E1139B" w14:textId="77777777" w:rsidR="00033B8F" w:rsidRPr="00D55E46" w:rsidRDefault="00033B8F" w:rsidP="00033B8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AB9E8F2" w14:textId="77777777" w:rsidR="00033B8F" w:rsidRPr="00D55E46" w:rsidRDefault="00033B8F" w:rsidP="00033B8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92A31E8" w14:textId="77777777" w:rsidR="00033B8F" w:rsidRPr="00D55E46" w:rsidRDefault="00033B8F" w:rsidP="00033B8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02C94848" w14:textId="77777777" w:rsidR="00033B8F" w:rsidRDefault="00033B8F" w:rsidP="00033B8F">
      <w:pPr>
        <w:spacing w:line="360" w:lineRule="auto"/>
        <w:jc w:val="both"/>
        <w:rPr>
          <w:bCs/>
        </w:rPr>
      </w:pPr>
      <w:r w:rsidRPr="00D55E46">
        <w:rPr>
          <w:bCs/>
        </w:rPr>
        <w:tab/>
      </w:r>
      <w:r>
        <w:rPr>
          <w:bCs/>
        </w:rPr>
        <w:tab/>
      </w:r>
      <w:r w:rsidRPr="00D55E46">
        <w:rPr>
          <w:bCs/>
        </w:rPr>
        <w:t xml:space="preserve">= </w:t>
      </w:r>
      <w:r w:rsidRPr="00D55E46">
        <w:t>$</w:t>
      </w:r>
      <w:r>
        <w:t>{MIC}</w:t>
      </w:r>
    </w:p>
    <w:p w14:paraId="13D74689" w14:textId="0AF6018A" w:rsidR="00DA63EF" w:rsidRPr="00E74681" w:rsidRDefault="00033B8F" w:rsidP="00E74681">
      <w:pPr>
        <w:spacing w:line="360" w:lineRule="auto"/>
        <w:jc w:val="both"/>
        <w:rPr>
          <w:bCs/>
        </w:rPr>
      </w:pPr>
      <w:r>
        <w:rPr>
          <w:bCs/>
        </w:rPr>
        <w:tab/>
        <w:t>The modified implementation cost is ${MIC}.&lt;/REBATE&gt;</w:t>
      </w:r>
    </w:p>
    <w:p w14:paraId="44B9AA98" w14:textId="4FDA9168"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w:t>
      </w:r>
      <w:r w:rsidR="00AF30C1">
        <w:rPr>
          <w:b/>
          <w:u w:val="single"/>
        </w:rPr>
        <w:t>M</w:t>
      </w:r>
      <w:r w:rsidR="005B0FDD">
        <w:rPr>
          <w:b/>
          <w:u w:val="single"/>
        </w:rPr>
        <w:t>IC}</w:t>
      </w:r>
      <w:r>
        <w:rPr>
          <w:b/>
          <w:color w:val="000000"/>
        </w:rPr>
        <w:t xml:space="preserve">, the payback period is about </w:t>
      </w:r>
      <w:r w:rsidR="005B0FDD">
        <w:rPr>
          <w:b/>
          <w:u w:val="single"/>
        </w:rPr>
        <w:t>${</w:t>
      </w:r>
      <w:r w:rsidR="00AF30C1">
        <w:rPr>
          <w:b/>
          <w:u w:val="single"/>
        </w:rPr>
        <w:t>M</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DA63EF"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DA63EF"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DA63EF"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B4FCB" w14:textId="77777777" w:rsidR="00F5066F" w:rsidRDefault="00F5066F">
      <w:r>
        <w:separator/>
      </w:r>
    </w:p>
  </w:endnote>
  <w:endnote w:type="continuationSeparator" w:id="0">
    <w:p w14:paraId="392E56C5" w14:textId="77777777" w:rsidR="00F5066F" w:rsidRDefault="00F5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D55A7" w14:textId="77777777" w:rsidR="00F5066F" w:rsidRDefault="00F5066F">
      <w:r>
        <w:separator/>
      </w:r>
    </w:p>
  </w:footnote>
  <w:footnote w:type="continuationSeparator" w:id="0">
    <w:p w14:paraId="462660C6" w14:textId="77777777" w:rsidR="00F5066F" w:rsidRDefault="00F5066F">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33B8F"/>
    <w:rsid w:val="00061E6D"/>
    <w:rsid w:val="000A0EB5"/>
    <w:rsid w:val="000E317C"/>
    <w:rsid w:val="000E6C6A"/>
    <w:rsid w:val="00102552"/>
    <w:rsid w:val="001269E7"/>
    <w:rsid w:val="00161F10"/>
    <w:rsid w:val="001A364C"/>
    <w:rsid w:val="001F5BA5"/>
    <w:rsid w:val="00202415"/>
    <w:rsid w:val="002A18DD"/>
    <w:rsid w:val="002B3AF0"/>
    <w:rsid w:val="002C7368"/>
    <w:rsid w:val="003837DD"/>
    <w:rsid w:val="003850E2"/>
    <w:rsid w:val="003F1460"/>
    <w:rsid w:val="00452C30"/>
    <w:rsid w:val="00452E57"/>
    <w:rsid w:val="004767D5"/>
    <w:rsid w:val="005249E2"/>
    <w:rsid w:val="00563090"/>
    <w:rsid w:val="005B0FDD"/>
    <w:rsid w:val="005D1A8F"/>
    <w:rsid w:val="006A0E87"/>
    <w:rsid w:val="006B5232"/>
    <w:rsid w:val="007324B0"/>
    <w:rsid w:val="00780AB0"/>
    <w:rsid w:val="00793F26"/>
    <w:rsid w:val="00892A30"/>
    <w:rsid w:val="008C7E0B"/>
    <w:rsid w:val="00954ACF"/>
    <w:rsid w:val="009576D2"/>
    <w:rsid w:val="009B7CC7"/>
    <w:rsid w:val="009F51D1"/>
    <w:rsid w:val="009F6E7F"/>
    <w:rsid w:val="00A0456D"/>
    <w:rsid w:val="00AF30C1"/>
    <w:rsid w:val="00B31C80"/>
    <w:rsid w:val="00B60FB1"/>
    <w:rsid w:val="00B930A0"/>
    <w:rsid w:val="00C1655F"/>
    <w:rsid w:val="00C71432"/>
    <w:rsid w:val="00C87AE3"/>
    <w:rsid w:val="00CA151F"/>
    <w:rsid w:val="00CC1EFC"/>
    <w:rsid w:val="00D0212C"/>
    <w:rsid w:val="00D63D0A"/>
    <w:rsid w:val="00DA2E9B"/>
    <w:rsid w:val="00DA63EF"/>
    <w:rsid w:val="00DD61BA"/>
    <w:rsid w:val="00E324C2"/>
    <w:rsid w:val="00E72640"/>
    <w:rsid w:val="00E74681"/>
    <w:rsid w:val="00E76912"/>
    <w:rsid w:val="00E974C3"/>
    <w:rsid w:val="00EA39BF"/>
    <w:rsid w:val="00EA5E6A"/>
    <w:rsid w:val="00EB45FE"/>
    <w:rsid w:val="00ED1BF7"/>
    <w:rsid w:val="00ED23EC"/>
    <w:rsid w:val="00F5066F"/>
    <w:rsid w:val="00F7640F"/>
    <w:rsid w:val="00F9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Alex Rios</cp:lastModifiedBy>
  <cp:revision>50</cp:revision>
  <dcterms:created xsi:type="dcterms:W3CDTF">2023-03-29T20:29:00Z</dcterms:created>
  <dcterms:modified xsi:type="dcterms:W3CDTF">2025-06-24T14:01:00Z</dcterms:modified>
</cp:coreProperties>
</file>